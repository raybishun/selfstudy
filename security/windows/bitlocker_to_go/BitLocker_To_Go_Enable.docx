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B315" w14:textId="09430DC8" w:rsidR="007D418E" w:rsidRDefault="007D418E" w:rsidP="007D418E">
      <w:pPr>
        <w:pStyle w:val="Title"/>
        <w:rPr>
          <w:ins w:id="0" w:author="Ray Bishun" w:date="2020-07-20T21:14:00Z"/>
        </w:rPr>
      </w:pPr>
      <w:ins w:id="1" w:author="Ray Bishun" w:date="2020-07-20T21:14:00Z">
        <w:r>
          <w:t>Turn on BitLocker</w:t>
        </w:r>
      </w:ins>
    </w:p>
    <w:p w14:paraId="6C745505" w14:textId="77777777" w:rsidR="007D418E" w:rsidRPr="007D418E" w:rsidRDefault="007D418E" w:rsidP="007D418E">
      <w:pPr>
        <w:rPr>
          <w:rPrChange w:id="2" w:author="Ray Bishun" w:date="2020-07-20T21:14:00Z">
            <w:rPr/>
          </w:rPrChange>
        </w:rPr>
        <w:pPrChange w:id="3" w:author="Ray Bishun" w:date="2020-07-20T21:14:00Z">
          <w:pPr/>
        </w:pPrChange>
      </w:pPr>
      <w:bookmarkStart w:id="4" w:name="_GoBack"/>
      <w:bookmarkEnd w:id="4"/>
    </w:p>
    <w:p w14:paraId="47F4DB4C" w14:textId="386542F6" w:rsidR="00AB0B71" w:rsidRDefault="00AB0B71">
      <w:r>
        <w:rPr>
          <w:noProof/>
        </w:rPr>
        <w:drawing>
          <wp:inline distT="0" distB="0" distL="0" distR="0" wp14:anchorId="24C2F1DA" wp14:editId="1E046F87">
            <wp:extent cx="4185920" cy="42589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7EA4" w14:textId="71131792" w:rsidR="005E5AEB" w:rsidRDefault="005E5AEB">
      <w:r>
        <w:rPr>
          <w:noProof/>
        </w:rPr>
        <w:lastRenderedPageBreak/>
        <w:drawing>
          <wp:inline distT="0" distB="0" distL="0" distR="0" wp14:anchorId="1C4AD0E3" wp14:editId="1C25CC16">
            <wp:extent cx="5943600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2FF" w14:textId="6BB893AE" w:rsidR="005E5AEB" w:rsidRDefault="00B31729">
      <w:r>
        <w:rPr>
          <w:noProof/>
        </w:rPr>
        <w:lastRenderedPageBreak/>
        <w:drawing>
          <wp:inline distT="0" distB="0" distL="0" distR="0" wp14:anchorId="4FD50C31" wp14:editId="37DE7198">
            <wp:extent cx="5943600" cy="466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74A5" w14:textId="08C59765" w:rsidR="00B31729" w:rsidRDefault="00DC11D6">
      <w:r>
        <w:rPr>
          <w:noProof/>
        </w:rPr>
        <w:lastRenderedPageBreak/>
        <w:drawing>
          <wp:inline distT="0" distB="0" distL="0" distR="0" wp14:anchorId="5831AE16" wp14:editId="63013618">
            <wp:extent cx="5943600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7B0" w14:textId="400ABA14" w:rsidR="00233979" w:rsidRDefault="00233979"/>
    <w:p w14:paraId="5096190B" w14:textId="1EB0E360" w:rsidR="00DC11D6" w:rsidRDefault="00B2198F">
      <w:r>
        <w:rPr>
          <w:noProof/>
        </w:rPr>
        <w:lastRenderedPageBreak/>
        <w:drawing>
          <wp:inline distT="0" distB="0" distL="0" distR="0" wp14:anchorId="3B4D40F7" wp14:editId="418ECF3B">
            <wp:extent cx="5943600" cy="466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4A8" w14:textId="309E4C7A" w:rsidR="00B2198F" w:rsidRDefault="00B2198F"/>
    <w:p w14:paraId="43E8A296" w14:textId="64A5914D" w:rsidR="00CC3AFD" w:rsidRDefault="00CC3AFD">
      <w:r>
        <w:rPr>
          <w:noProof/>
        </w:rPr>
        <w:lastRenderedPageBreak/>
        <w:drawing>
          <wp:inline distT="0" distB="0" distL="0" distR="0" wp14:anchorId="01252245" wp14:editId="1215AD49">
            <wp:extent cx="5943600" cy="466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143" w14:textId="061D17F7" w:rsidR="00CC3AFD" w:rsidRDefault="00575639">
      <w:r>
        <w:rPr>
          <w:noProof/>
        </w:rPr>
        <w:lastRenderedPageBreak/>
        <w:drawing>
          <wp:inline distT="0" distB="0" distL="0" distR="0" wp14:anchorId="70149C03" wp14:editId="61B20956">
            <wp:extent cx="5495925" cy="426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0C60" w14:textId="0FF834B5" w:rsidR="0073255A" w:rsidRDefault="007325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73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Bishun">
    <w15:presenceInfo w15:providerId="None" w15:userId="Ray Bish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6A"/>
    <w:rsid w:val="00233979"/>
    <w:rsid w:val="0034326A"/>
    <w:rsid w:val="00470CDC"/>
    <w:rsid w:val="00575639"/>
    <w:rsid w:val="005E5AEB"/>
    <w:rsid w:val="0073255A"/>
    <w:rsid w:val="007D418E"/>
    <w:rsid w:val="008B29B8"/>
    <w:rsid w:val="00980CE4"/>
    <w:rsid w:val="00AB0B71"/>
    <w:rsid w:val="00B2198F"/>
    <w:rsid w:val="00B25E9A"/>
    <w:rsid w:val="00B30739"/>
    <w:rsid w:val="00B31729"/>
    <w:rsid w:val="00CC3AFD"/>
    <w:rsid w:val="00D74703"/>
    <w:rsid w:val="00D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7E5D"/>
  <w15:chartTrackingRefBased/>
  <w15:docId w15:val="{F241D6AB-A0F9-4AD8-8C89-581CA58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15</cp:revision>
  <dcterms:created xsi:type="dcterms:W3CDTF">2020-07-20T19:25:00Z</dcterms:created>
  <dcterms:modified xsi:type="dcterms:W3CDTF">2020-07-21T01:14:00Z</dcterms:modified>
</cp:coreProperties>
</file>